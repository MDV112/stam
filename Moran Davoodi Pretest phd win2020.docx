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3CF4" w14:textId="77777777" w:rsidR="00254787" w:rsidRPr="00254787" w:rsidRDefault="00254787" w:rsidP="00254787">
      <w:pPr>
        <w:spacing w:line="360" w:lineRule="auto"/>
        <w:rPr>
          <w:rFonts w:asciiTheme="majorBidi" w:hAnsiTheme="majorBidi" w:cstheme="majorBidi"/>
          <w:b/>
          <w:bCs/>
        </w:rPr>
      </w:pPr>
      <w:r w:rsidRPr="00254787">
        <w:rPr>
          <w:rFonts w:asciiTheme="majorBidi" w:hAnsiTheme="majorBidi" w:cstheme="majorBidi"/>
          <w:b/>
          <w:bCs/>
        </w:rPr>
        <w:t xml:space="preserve">Academic </w:t>
      </w:r>
      <w:commentRangeStart w:id="0"/>
      <w:r w:rsidRPr="00254787">
        <w:rPr>
          <w:rFonts w:asciiTheme="majorBidi" w:hAnsiTheme="majorBidi" w:cstheme="majorBidi"/>
          <w:b/>
          <w:bCs/>
        </w:rPr>
        <w:t>audience</w:t>
      </w:r>
      <w:commentRangeEnd w:id="0"/>
      <w:r w:rsidR="003B6AC4">
        <w:rPr>
          <w:rStyle w:val="CommentReference"/>
        </w:rPr>
        <w:commentReference w:id="0"/>
      </w:r>
      <w:r w:rsidRPr="00254787">
        <w:rPr>
          <w:rFonts w:asciiTheme="majorBidi" w:hAnsiTheme="majorBidi" w:cstheme="majorBidi"/>
          <w:b/>
          <w:bCs/>
        </w:rPr>
        <w:t>:</w:t>
      </w:r>
    </w:p>
    <w:p w14:paraId="7B5D3341" w14:textId="6A4316D3" w:rsidR="00254787" w:rsidRPr="00254787" w:rsidRDefault="00254787" w:rsidP="00F9510C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our day-to-day life, we encounter the need of identification. It is required when we travel abroad, when we purchase </w:t>
      </w:r>
      <w:del w:id="3" w:author="Tzipora Rakedzon" w:date="2020-10-26T11:37:00Z">
        <w:r w:rsidDel="003B6AC4">
          <w:rPr>
            <w:rFonts w:asciiTheme="majorBidi" w:hAnsiTheme="majorBidi" w:cstheme="majorBidi"/>
          </w:rPr>
          <w:delText xml:space="preserve">expansive </w:delText>
        </w:r>
      </w:del>
      <w:ins w:id="4" w:author="Tzipora Rakedzon" w:date="2020-10-26T11:37:00Z">
        <w:r w:rsidR="003B6AC4">
          <w:rPr>
            <w:rFonts w:asciiTheme="majorBidi" w:hAnsiTheme="majorBidi" w:cstheme="majorBidi"/>
          </w:rPr>
          <w:t>exp</w:t>
        </w:r>
        <w:r w:rsidR="003B6AC4">
          <w:rPr>
            <w:rFonts w:asciiTheme="majorBidi" w:hAnsiTheme="majorBidi" w:cstheme="majorBidi"/>
          </w:rPr>
          <w:t>e</w:t>
        </w:r>
        <w:r w:rsidR="003B6AC4">
          <w:rPr>
            <w:rFonts w:asciiTheme="majorBidi" w:hAnsiTheme="majorBidi" w:cstheme="majorBidi"/>
          </w:rPr>
          <w:t xml:space="preserve">nsive </w:t>
        </w:r>
      </w:ins>
      <w:r>
        <w:rPr>
          <w:rFonts w:asciiTheme="majorBidi" w:hAnsiTheme="majorBidi" w:cstheme="majorBidi"/>
        </w:rPr>
        <w:t xml:space="preserve">goods </w:t>
      </w:r>
      <w:commentRangeStart w:id="5"/>
      <w:r>
        <w:rPr>
          <w:rFonts w:asciiTheme="majorBidi" w:hAnsiTheme="majorBidi" w:cstheme="majorBidi"/>
        </w:rPr>
        <w:t xml:space="preserve">or when </w:t>
      </w:r>
      <w:ins w:id="6" w:author="Tzipora Rakedzon" w:date="2020-10-26T11:37:00Z">
        <w:r w:rsidR="003B6AC4">
          <w:rPr>
            <w:rFonts w:asciiTheme="majorBidi" w:hAnsiTheme="majorBidi" w:cstheme="majorBidi"/>
          </w:rPr>
          <w:t xml:space="preserve">we </w:t>
        </w:r>
      </w:ins>
      <w:r>
        <w:rPr>
          <w:rFonts w:asciiTheme="majorBidi" w:hAnsiTheme="majorBidi" w:cstheme="majorBidi"/>
        </w:rPr>
        <w:t xml:space="preserve">wish </w:t>
      </w:r>
      <w:commentRangeEnd w:id="5"/>
      <w:r w:rsidR="003B6AC4">
        <w:rPr>
          <w:rStyle w:val="CommentReference"/>
        </w:rPr>
        <w:commentReference w:id="5"/>
      </w:r>
      <w:r>
        <w:rPr>
          <w:rFonts w:asciiTheme="majorBidi" w:hAnsiTheme="majorBidi" w:cstheme="majorBidi"/>
        </w:rPr>
        <w:t>to</w:t>
      </w:r>
      <w:r w:rsidR="006F01DD">
        <w:rPr>
          <w:rFonts w:asciiTheme="majorBidi" w:hAnsiTheme="majorBidi" w:cstheme="majorBidi"/>
        </w:rPr>
        <w:t xml:space="preserve"> open a bank account. Mostly, o</w:t>
      </w:r>
      <w:r>
        <w:rPr>
          <w:rFonts w:asciiTheme="majorBidi" w:hAnsiTheme="majorBidi" w:cstheme="majorBidi"/>
        </w:rPr>
        <w:t>ur identity is confirmed digitally</w:t>
      </w:r>
      <w:r w:rsidR="00D91696">
        <w:rPr>
          <w:rFonts w:asciiTheme="majorBidi" w:hAnsiTheme="majorBidi" w:cstheme="majorBidi"/>
        </w:rPr>
        <w:t xml:space="preserve">. This kind of identification </w:t>
      </w:r>
      <w:commentRangeStart w:id="7"/>
      <w:r w:rsidR="00D91696">
        <w:rPr>
          <w:rFonts w:asciiTheme="majorBidi" w:hAnsiTheme="majorBidi" w:cstheme="majorBidi"/>
        </w:rPr>
        <w:t>is one of the main themes</w:t>
      </w:r>
      <w:r w:rsidRPr="00254787">
        <w:rPr>
          <w:rFonts w:asciiTheme="majorBidi" w:hAnsiTheme="majorBidi" w:cstheme="majorBidi"/>
        </w:rPr>
        <w:t xml:space="preserve"> in the world </w:t>
      </w:r>
      <w:commentRangeEnd w:id="7"/>
      <w:r w:rsidR="003B6AC4">
        <w:rPr>
          <w:rStyle w:val="CommentReference"/>
        </w:rPr>
        <w:commentReference w:id="7"/>
      </w:r>
      <w:r w:rsidRPr="00254787">
        <w:rPr>
          <w:rFonts w:asciiTheme="majorBidi" w:hAnsiTheme="majorBidi" w:cstheme="majorBidi"/>
        </w:rPr>
        <w:t>of cyber</w:t>
      </w:r>
      <w:r w:rsidR="00D91696">
        <w:rPr>
          <w:rFonts w:asciiTheme="majorBidi" w:hAnsiTheme="majorBidi" w:cstheme="majorBidi"/>
        </w:rPr>
        <w:t xml:space="preserve">. Thus, one </w:t>
      </w:r>
      <w:commentRangeStart w:id="8"/>
      <w:r w:rsidR="00D91696">
        <w:rPr>
          <w:rFonts w:asciiTheme="majorBidi" w:hAnsiTheme="majorBidi" w:cstheme="majorBidi"/>
        </w:rPr>
        <w:t xml:space="preserve">of the </w:t>
      </w:r>
      <w:commentRangeEnd w:id="8"/>
      <w:r w:rsidR="003B6AC4">
        <w:rPr>
          <w:rStyle w:val="CommentReference"/>
        </w:rPr>
        <w:commentReference w:id="8"/>
      </w:r>
      <w:r w:rsidR="00D91696">
        <w:rPr>
          <w:rFonts w:asciiTheme="majorBidi" w:hAnsiTheme="majorBidi" w:cstheme="majorBidi"/>
        </w:rPr>
        <w:t>main challenges in this world is preventing</w:t>
      </w:r>
      <w:r w:rsidRPr="00254787">
        <w:rPr>
          <w:rFonts w:asciiTheme="majorBidi" w:hAnsiTheme="majorBidi" w:cstheme="majorBidi"/>
        </w:rPr>
        <w:t xml:space="preserve"> identity theft. </w:t>
      </w:r>
      <w:r w:rsidR="00222CDA">
        <w:rPr>
          <w:rFonts w:asciiTheme="majorBidi" w:hAnsiTheme="majorBidi" w:cstheme="majorBidi"/>
        </w:rPr>
        <w:t>These days</w:t>
      </w:r>
      <w:r w:rsidR="00D91696">
        <w:rPr>
          <w:rFonts w:asciiTheme="majorBidi" w:hAnsiTheme="majorBidi" w:cstheme="majorBidi"/>
        </w:rPr>
        <w:t xml:space="preserve">, most of the techniques to mitigate this challenge tend to have the same concept, which is </w:t>
      </w:r>
      <w:r w:rsidR="00222CDA">
        <w:rPr>
          <w:rFonts w:asciiTheme="majorBidi" w:hAnsiTheme="majorBidi" w:cstheme="majorBidi"/>
        </w:rPr>
        <w:t>measuring</w:t>
      </w:r>
      <w:r w:rsidR="00D91696">
        <w:rPr>
          <w:rFonts w:asciiTheme="majorBidi" w:hAnsiTheme="majorBidi" w:cstheme="majorBidi"/>
        </w:rPr>
        <w:t xml:space="preserve"> </w:t>
      </w:r>
      <w:r w:rsidR="00222CDA">
        <w:rPr>
          <w:rFonts w:asciiTheme="majorBidi" w:hAnsiTheme="majorBidi" w:cstheme="majorBidi"/>
        </w:rPr>
        <w:t>a</w:t>
      </w:r>
      <w:r w:rsidR="00D91696">
        <w:rPr>
          <w:rFonts w:asciiTheme="majorBidi" w:hAnsiTheme="majorBidi" w:cstheme="majorBidi"/>
        </w:rPr>
        <w:t xml:space="preserve"> </w:t>
      </w:r>
      <w:r w:rsidR="00222CDA">
        <w:rPr>
          <w:rFonts w:asciiTheme="majorBidi" w:hAnsiTheme="majorBidi" w:cstheme="majorBidi"/>
        </w:rPr>
        <w:t>biological marker or a physiological signal that is unique to every individual. This technique is known as “biometrics”. In recent years</w:t>
      </w:r>
      <w:r w:rsidR="00075AC4">
        <w:rPr>
          <w:rFonts w:asciiTheme="majorBidi" w:hAnsiTheme="majorBidi" w:cstheme="majorBidi"/>
        </w:rPr>
        <w:t xml:space="preserve">, ECG, which is a recording of the electrical activity of the heart, </w:t>
      </w:r>
      <w:commentRangeStart w:id="9"/>
      <w:r w:rsidR="00075AC4">
        <w:rPr>
          <w:rFonts w:asciiTheme="majorBidi" w:hAnsiTheme="majorBidi" w:cstheme="majorBidi"/>
        </w:rPr>
        <w:t xml:space="preserve">was suggested </w:t>
      </w:r>
      <w:commentRangeEnd w:id="9"/>
      <w:r w:rsidR="003B6AC4">
        <w:rPr>
          <w:rStyle w:val="CommentReference"/>
        </w:rPr>
        <w:commentReference w:id="9"/>
      </w:r>
      <w:r w:rsidR="00075AC4">
        <w:rPr>
          <w:rFonts w:asciiTheme="majorBidi" w:hAnsiTheme="majorBidi" w:cstheme="majorBidi"/>
        </w:rPr>
        <w:t xml:space="preserve">as a biometric. The ECG signal is highly complex and non-stationary and even as such, </w:t>
      </w:r>
      <w:commentRangeStart w:id="10"/>
      <w:r w:rsidR="00075AC4">
        <w:rPr>
          <w:rFonts w:asciiTheme="majorBidi" w:hAnsiTheme="majorBidi" w:cstheme="majorBidi"/>
        </w:rPr>
        <w:t xml:space="preserve">it was shown that </w:t>
      </w:r>
      <w:commentRangeEnd w:id="10"/>
      <w:r w:rsidR="003B6AC4">
        <w:rPr>
          <w:rStyle w:val="CommentReference"/>
        </w:rPr>
        <w:commentReference w:id="10"/>
      </w:r>
      <w:r w:rsidR="00075AC4">
        <w:rPr>
          <w:rFonts w:asciiTheme="majorBidi" w:hAnsiTheme="majorBidi" w:cstheme="majorBidi"/>
        </w:rPr>
        <w:t>it is unique to every individual. However, the ECG device set-up is not user-friendly and has high costs. We suggest an innovative biometric</w:t>
      </w:r>
      <w:r w:rsidR="00DE548A">
        <w:rPr>
          <w:rFonts w:asciiTheme="majorBidi" w:hAnsiTheme="majorBidi" w:cstheme="majorBidi"/>
        </w:rPr>
        <w:t xml:space="preserve"> that can overcome those limitation</w:t>
      </w:r>
      <w:r w:rsidR="00524015">
        <w:rPr>
          <w:rFonts w:asciiTheme="majorBidi" w:hAnsiTheme="majorBidi" w:cstheme="majorBidi"/>
        </w:rPr>
        <w:t>s</w:t>
      </w:r>
      <w:r w:rsidR="00DE548A">
        <w:rPr>
          <w:rFonts w:asciiTheme="majorBidi" w:hAnsiTheme="majorBidi" w:cstheme="majorBidi"/>
        </w:rPr>
        <w:t xml:space="preserve"> since it</w:t>
      </w:r>
      <w:r w:rsidR="00075AC4">
        <w:rPr>
          <w:rFonts w:asciiTheme="majorBidi" w:hAnsiTheme="majorBidi" w:cstheme="majorBidi"/>
        </w:rPr>
        <w:t xml:space="preserve"> is based only on the heart rate, and more precisely, on </w:t>
      </w:r>
      <w:r w:rsidR="00075AC4">
        <w:rPr>
          <w:rFonts w:asciiTheme="majorBidi" w:hAnsiTheme="majorBidi" w:cstheme="majorBidi"/>
          <w:i/>
          <w:iCs/>
        </w:rPr>
        <w:t>heart rate variability</w:t>
      </w:r>
      <w:r w:rsidR="00075AC4">
        <w:rPr>
          <w:rFonts w:asciiTheme="majorBidi" w:hAnsiTheme="majorBidi" w:cstheme="majorBidi"/>
        </w:rPr>
        <w:t xml:space="preserve"> (HRV).</w:t>
      </w:r>
      <w:r w:rsidR="00DE548A">
        <w:rPr>
          <w:rFonts w:asciiTheme="majorBidi" w:hAnsiTheme="majorBidi" w:cstheme="majorBidi"/>
        </w:rPr>
        <w:t xml:space="preserve"> HRV is </w:t>
      </w:r>
      <w:r w:rsidR="000B6116">
        <w:rPr>
          <w:rFonts w:asciiTheme="majorBidi" w:hAnsiTheme="majorBidi" w:cstheme="majorBidi"/>
        </w:rPr>
        <w:t xml:space="preserve">a </w:t>
      </w:r>
      <w:r w:rsidR="00DE548A">
        <w:rPr>
          <w:rFonts w:asciiTheme="majorBidi" w:hAnsiTheme="majorBidi" w:cstheme="majorBidi"/>
        </w:rPr>
        <w:t xml:space="preserve">set of statistical measures of the heart rate that can tell us a lot about the physiological condition of the heart itself. We believe that HRV contains enough information to be used as a robust biometric. </w:t>
      </w:r>
      <w:r w:rsidR="00524015">
        <w:rPr>
          <w:rFonts w:asciiTheme="majorBidi" w:hAnsiTheme="majorBidi" w:cstheme="majorBidi"/>
        </w:rPr>
        <w:t xml:space="preserve">In contrary to ECG, heart rate can be measured easily using smart watches or even remotely by video cameras. </w:t>
      </w:r>
      <w:r w:rsidR="00DE548A">
        <w:rPr>
          <w:rFonts w:asciiTheme="majorBidi" w:hAnsiTheme="majorBidi" w:cstheme="majorBidi"/>
        </w:rPr>
        <w:t xml:space="preserve">The </w:t>
      </w:r>
      <w:r w:rsidR="00F9510C">
        <w:rPr>
          <w:rFonts w:asciiTheme="majorBidi" w:hAnsiTheme="majorBidi" w:cstheme="majorBidi"/>
        </w:rPr>
        <w:t>linking function</w:t>
      </w:r>
      <w:r w:rsidR="00DE548A">
        <w:rPr>
          <w:rFonts w:asciiTheme="majorBidi" w:hAnsiTheme="majorBidi" w:cstheme="majorBidi"/>
        </w:rPr>
        <w:t xml:space="preserve"> between HRV and every individual remains mysterious and thus state of the art machine learning techniques </w:t>
      </w:r>
      <w:commentRangeStart w:id="11"/>
      <w:r w:rsidR="00DE548A">
        <w:rPr>
          <w:rFonts w:asciiTheme="majorBidi" w:hAnsiTheme="majorBidi" w:cstheme="majorBidi"/>
        </w:rPr>
        <w:t xml:space="preserve">should be </w:t>
      </w:r>
      <w:commentRangeStart w:id="12"/>
      <w:r w:rsidR="008224D1">
        <w:rPr>
          <w:rFonts w:asciiTheme="majorBidi" w:hAnsiTheme="majorBidi" w:cstheme="majorBidi"/>
        </w:rPr>
        <w:t>applied</w:t>
      </w:r>
      <w:commentRangeEnd w:id="12"/>
      <w:r w:rsidR="003B6AC4">
        <w:rPr>
          <w:rStyle w:val="CommentReference"/>
        </w:rPr>
        <w:commentReference w:id="12"/>
      </w:r>
      <w:commentRangeEnd w:id="11"/>
      <w:r w:rsidR="003B6AC4">
        <w:rPr>
          <w:rStyle w:val="CommentReference"/>
        </w:rPr>
        <w:commentReference w:id="11"/>
      </w:r>
      <w:r w:rsidR="008224D1">
        <w:rPr>
          <w:rFonts w:asciiTheme="majorBidi" w:hAnsiTheme="majorBidi" w:cstheme="majorBidi"/>
        </w:rPr>
        <w:t>.</w:t>
      </w:r>
      <w:r w:rsidR="00524015">
        <w:rPr>
          <w:rFonts w:asciiTheme="majorBidi" w:hAnsiTheme="majorBidi" w:cstheme="majorBidi"/>
        </w:rPr>
        <w:t xml:space="preserve"> </w:t>
      </w:r>
    </w:p>
    <w:p w14:paraId="418443EB" w14:textId="77777777" w:rsidR="00254787" w:rsidRDefault="00254787" w:rsidP="00254787">
      <w:pPr>
        <w:spacing w:line="360" w:lineRule="auto"/>
        <w:rPr>
          <w:rFonts w:asciiTheme="majorBidi" w:hAnsiTheme="majorBidi" w:cstheme="majorBidi"/>
          <w:b/>
          <w:bCs/>
        </w:rPr>
      </w:pPr>
      <w:r w:rsidRPr="00254787">
        <w:rPr>
          <w:rFonts w:asciiTheme="majorBidi" w:hAnsiTheme="majorBidi" w:cstheme="majorBidi"/>
          <w:b/>
          <w:bCs/>
        </w:rPr>
        <w:t xml:space="preserve">General </w:t>
      </w:r>
      <w:commentRangeStart w:id="13"/>
      <w:r w:rsidRPr="00254787">
        <w:rPr>
          <w:rFonts w:asciiTheme="majorBidi" w:hAnsiTheme="majorBidi" w:cstheme="majorBidi"/>
          <w:b/>
          <w:bCs/>
        </w:rPr>
        <w:t>audience</w:t>
      </w:r>
      <w:commentRangeEnd w:id="13"/>
      <w:r w:rsidR="003B6AC4">
        <w:rPr>
          <w:rStyle w:val="CommentReference"/>
        </w:rPr>
        <w:commentReference w:id="13"/>
      </w:r>
      <w:r w:rsidRPr="00254787">
        <w:rPr>
          <w:rFonts w:asciiTheme="majorBidi" w:hAnsiTheme="majorBidi" w:cstheme="majorBidi"/>
          <w:b/>
          <w:bCs/>
        </w:rPr>
        <w:t>:</w:t>
      </w:r>
    </w:p>
    <w:p w14:paraId="0A2E593A" w14:textId="6AA7CE58" w:rsidR="00157144" w:rsidRDefault="00311E9F" w:rsidP="000B6116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Many times in our </w:t>
      </w:r>
      <w:r w:rsidR="00524015">
        <w:rPr>
          <w:rFonts w:asciiTheme="majorBidi" w:hAnsiTheme="majorBidi" w:cstheme="majorBidi"/>
        </w:rPr>
        <w:t>life,</w:t>
      </w:r>
      <w:r>
        <w:rPr>
          <w:rFonts w:asciiTheme="majorBidi" w:hAnsiTheme="majorBidi" w:cstheme="majorBidi"/>
        </w:rPr>
        <w:t xml:space="preserve"> we come across the need of identification. We have to identify ourselves in airports when we </w:t>
      </w:r>
      <w:commentRangeStart w:id="14"/>
      <w:r>
        <w:rPr>
          <w:rFonts w:asciiTheme="majorBidi" w:hAnsiTheme="majorBidi" w:cstheme="majorBidi"/>
        </w:rPr>
        <w:t>travel</w:t>
      </w:r>
      <w:del w:id="15" w:author="Tzipora Rakedzon" w:date="2020-10-26T11:40:00Z">
        <w:r w:rsidDel="003B6AC4">
          <w:rPr>
            <w:rFonts w:asciiTheme="majorBidi" w:hAnsiTheme="majorBidi" w:cstheme="majorBidi"/>
          </w:rPr>
          <w:delText>,</w:delText>
        </w:r>
      </w:del>
      <w:r>
        <w:rPr>
          <w:rFonts w:asciiTheme="majorBidi" w:hAnsiTheme="majorBidi" w:cstheme="majorBidi"/>
        </w:rPr>
        <w:t xml:space="preserve"> </w:t>
      </w:r>
      <w:ins w:id="16" w:author="Tzipora Rakedzon" w:date="2020-10-26T11:40:00Z">
        <w:r w:rsidR="003B6AC4">
          <w:rPr>
            <w:rFonts w:asciiTheme="majorBidi" w:hAnsiTheme="majorBidi" w:cstheme="majorBidi"/>
          </w:rPr>
          <w:t xml:space="preserve">or </w:t>
        </w:r>
      </w:ins>
      <w:r>
        <w:rPr>
          <w:rFonts w:asciiTheme="majorBidi" w:hAnsiTheme="majorBidi" w:cstheme="majorBidi"/>
        </w:rPr>
        <w:t xml:space="preserve">when </w:t>
      </w:r>
      <w:ins w:id="17" w:author="Tzipora Rakedzon" w:date="2020-10-26T11:40:00Z">
        <w:r w:rsidR="003B6AC4">
          <w:rPr>
            <w:rFonts w:asciiTheme="majorBidi" w:hAnsiTheme="majorBidi" w:cstheme="majorBidi"/>
          </w:rPr>
          <w:t xml:space="preserve">we </w:t>
        </w:r>
      </w:ins>
      <w:r>
        <w:rPr>
          <w:rFonts w:asciiTheme="majorBidi" w:hAnsiTheme="majorBidi" w:cstheme="majorBidi"/>
        </w:rPr>
        <w:t xml:space="preserve">open a </w:t>
      </w:r>
      <w:commentRangeEnd w:id="14"/>
      <w:r w:rsidR="003B6AC4">
        <w:rPr>
          <w:rStyle w:val="CommentReference"/>
        </w:rPr>
        <w:commentReference w:id="14"/>
      </w:r>
      <w:r>
        <w:rPr>
          <w:rFonts w:asciiTheme="majorBidi" w:hAnsiTheme="majorBidi" w:cstheme="majorBidi"/>
        </w:rPr>
        <w:t>bank account</w:t>
      </w:r>
      <w:ins w:id="18" w:author="Tzipora Rakedzon" w:date="2020-10-26T11:41:00Z">
        <w:r w:rsidR="003B6AC4">
          <w:rPr>
            <w:rFonts w:asciiTheme="majorBidi" w:hAnsiTheme="majorBidi" w:cstheme="majorBidi"/>
          </w:rPr>
          <w:t xml:space="preserve">, for example. </w:t>
        </w:r>
      </w:ins>
      <w:del w:id="19" w:author="Tzipora Rakedzon" w:date="2020-10-26T11:41:00Z">
        <w:r w:rsidDel="003B6AC4">
          <w:rPr>
            <w:rFonts w:asciiTheme="majorBidi" w:hAnsiTheme="majorBidi" w:cstheme="majorBidi"/>
          </w:rPr>
          <w:delText xml:space="preserve"> </w:delText>
        </w:r>
        <w:commentRangeStart w:id="20"/>
        <w:r w:rsidDel="003B6AC4">
          <w:rPr>
            <w:rFonts w:asciiTheme="majorBidi" w:hAnsiTheme="majorBidi" w:cstheme="majorBidi"/>
          </w:rPr>
          <w:delText>etc</w:delText>
        </w:r>
      </w:del>
      <w:commentRangeEnd w:id="20"/>
      <w:r w:rsidR="003B6AC4">
        <w:rPr>
          <w:rStyle w:val="CommentReference"/>
        </w:rPr>
        <w:commentReference w:id="20"/>
      </w:r>
      <w:del w:id="21" w:author="Tzipora Rakedzon" w:date="2020-10-26T11:41:00Z">
        <w:r w:rsidDel="003B6AC4">
          <w:rPr>
            <w:rFonts w:asciiTheme="majorBidi" w:hAnsiTheme="majorBidi" w:cstheme="majorBidi"/>
          </w:rPr>
          <w:delText>.</w:delText>
        </w:r>
      </w:del>
      <w:r>
        <w:rPr>
          <w:rFonts w:asciiTheme="majorBidi" w:hAnsiTheme="majorBidi" w:cstheme="majorBidi"/>
        </w:rPr>
        <w:t xml:space="preserve"> Mostly, </w:t>
      </w:r>
      <w:commentRangeStart w:id="22"/>
      <w:r>
        <w:rPr>
          <w:rFonts w:asciiTheme="majorBidi" w:hAnsiTheme="majorBidi" w:cstheme="majorBidi"/>
        </w:rPr>
        <w:t xml:space="preserve">a software </w:t>
      </w:r>
      <w:commentRangeEnd w:id="22"/>
      <w:r w:rsidR="003B6AC4">
        <w:rPr>
          <w:rStyle w:val="CommentReference"/>
        </w:rPr>
        <w:commentReference w:id="22"/>
      </w:r>
      <w:r>
        <w:rPr>
          <w:rFonts w:asciiTheme="majorBidi" w:hAnsiTheme="majorBidi" w:cstheme="majorBidi"/>
        </w:rPr>
        <w:t xml:space="preserve">is used to confirm our identity. This information is </w:t>
      </w:r>
      <w:commentRangeStart w:id="23"/>
      <w:r>
        <w:rPr>
          <w:rFonts w:asciiTheme="majorBidi" w:hAnsiTheme="majorBidi" w:cstheme="majorBidi"/>
        </w:rPr>
        <w:t xml:space="preserve">of course </w:t>
      </w:r>
      <w:commentRangeEnd w:id="23"/>
      <w:r w:rsidR="003B6AC4">
        <w:rPr>
          <w:rStyle w:val="CommentReference"/>
        </w:rPr>
        <w:commentReference w:id="23"/>
      </w:r>
      <w:r>
        <w:rPr>
          <w:rFonts w:asciiTheme="majorBidi" w:hAnsiTheme="majorBidi" w:cstheme="majorBidi"/>
        </w:rPr>
        <w:t xml:space="preserve">personal and should be secured. That’s where </w:t>
      </w:r>
      <w:r>
        <w:rPr>
          <w:rFonts w:asciiTheme="majorBidi" w:hAnsiTheme="majorBidi" w:cstheme="majorBidi"/>
          <w:i/>
          <w:iCs/>
        </w:rPr>
        <w:t>cyber</w:t>
      </w:r>
      <w:r>
        <w:rPr>
          <w:rFonts w:asciiTheme="majorBidi" w:hAnsiTheme="majorBidi" w:cstheme="majorBidi"/>
        </w:rPr>
        <w:t xml:space="preserve"> kicks-in. Today, we use a technique that is called </w:t>
      </w:r>
      <w:r>
        <w:rPr>
          <w:rFonts w:asciiTheme="majorBidi" w:hAnsiTheme="majorBidi" w:cstheme="majorBidi"/>
          <w:i/>
          <w:iCs/>
        </w:rPr>
        <w:t>biometric</w:t>
      </w:r>
      <w:r>
        <w:rPr>
          <w:rFonts w:asciiTheme="majorBidi" w:hAnsiTheme="majorBidi" w:cstheme="majorBidi"/>
        </w:rPr>
        <w:t xml:space="preserve"> which tries to capture a unique biological or a physiological feature </w:t>
      </w:r>
      <w:commentRangeStart w:id="24"/>
      <w:r>
        <w:rPr>
          <w:rFonts w:asciiTheme="majorBidi" w:hAnsiTheme="majorBidi" w:cstheme="majorBidi"/>
        </w:rPr>
        <w:t>to every one of us</w:t>
      </w:r>
      <w:r w:rsidR="00843312">
        <w:rPr>
          <w:rFonts w:asciiTheme="majorBidi" w:hAnsiTheme="majorBidi" w:cstheme="majorBidi"/>
        </w:rPr>
        <w:t xml:space="preserve"> </w:t>
      </w:r>
      <w:commentRangeEnd w:id="24"/>
      <w:r w:rsidR="003B6AC4">
        <w:rPr>
          <w:rStyle w:val="CommentReference"/>
        </w:rPr>
        <w:commentReference w:id="24"/>
      </w:r>
      <w:r w:rsidR="00843312">
        <w:rPr>
          <w:rFonts w:asciiTheme="majorBidi" w:hAnsiTheme="majorBidi" w:cstheme="majorBidi"/>
        </w:rPr>
        <w:t xml:space="preserve">such as fingerprints recognition, face recognition </w:t>
      </w:r>
      <w:commentRangeStart w:id="25"/>
      <w:r w:rsidR="00843312">
        <w:rPr>
          <w:rFonts w:asciiTheme="majorBidi" w:hAnsiTheme="majorBidi" w:cstheme="majorBidi"/>
        </w:rPr>
        <w:t>etc</w:t>
      </w:r>
      <w:commentRangeEnd w:id="25"/>
      <w:r w:rsidR="003B6AC4">
        <w:rPr>
          <w:rStyle w:val="CommentReference"/>
        </w:rPr>
        <w:commentReference w:id="25"/>
      </w:r>
      <w:r w:rsidR="00843312">
        <w:rPr>
          <w:rFonts w:asciiTheme="majorBidi" w:hAnsiTheme="majorBidi" w:cstheme="majorBidi"/>
        </w:rPr>
        <w:t>.</w:t>
      </w:r>
    </w:p>
    <w:p w14:paraId="2F21CB28" w14:textId="77777777" w:rsidR="00984C07" w:rsidRPr="000B6116" w:rsidRDefault="00795663" w:rsidP="00F9510C">
      <w:pPr>
        <w:spacing w:line="360" w:lineRule="auto"/>
        <w:rPr>
          <w:rFonts w:asciiTheme="majorBidi" w:hAnsiTheme="majorBidi" w:cstheme="majorBidi"/>
        </w:rPr>
      </w:pPr>
      <w:commentRangeStart w:id="26"/>
      <w:r>
        <w:rPr>
          <w:rFonts w:asciiTheme="majorBidi" w:hAnsiTheme="majorBidi" w:cstheme="majorBidi"/>
        </w:rPr>
        <w:t>ECG</w:t>
      </w:r>
      <w:commentRangeEnd w:id="26"/>
      <w:r w:rsidR="003B6AC4">
        <w:rPr>
          <w:rStyle w:val="CommentReference"/>
        </w:rPr>
        <w:commentReference w:id="26"/>
      </w:r>
      <w:r>
        <w:rPr>
          <w:rFonts w:asciiTheme="majorBidi" w:hAnsiTheme="majorBidi" w:cstheme="majorBidi"/>
        </w:rPr>
        <w:t xml:space="preserve"> is a device that measures the electrical activity of the heart that you probably met only in the clinics. </w:t>
      </w:r>
      <w:r w:rsidR="00524015">
        <w:rPr>
          <w:rFonts w:asciiTheme="majorBidi" w:hAnsiTheme="majorBidi" w:cstheme="majorBidi"/>
        </w:rPr>
        <w:t xml:space="preserve">Though recently </w:t>
      </w:r>
      <w:commentRangeStart w:id="27"/>
      <w:r w:rsidR="00524015">
        <w:rPr>
          <w:rFonts w:asciiTheme="majorBidi" w:hAnsiTheme="majorBidi" w:cstheme="majorBidi"/>
        </w:rPr>
        <w:t xml:space="preserve">it was shown that it is also </w:t>
      </w:r>
      <w:commentRangeEnd w:id="27"/>
      <w:r w:rsidR="003B6AC4">
        <w:rPr>
          <w:rStyle w:val="CommentReference"/>
        </w:rPr>
        <w:commentReference w:id="27"/>
      </w:r>
      <w:r w:rsidR="00524015">
        <w:rPr>
          <w:rFonts w:asciiTheme="majorBidi" w:hAnsiTheme="majorBidi" w:cstheme="majorBidi"/>
        </w:rPr>
        <w:t xml:space="preserve">unique to every individual and thus can be used as a biometric. </w:t>
      </w:r>
      <w:r w:rsidR="00547B0D">
        <w:rPr>
          <w:rFonts w:asciiTheme="majorBidi" w:hAnsiTheme="majorBidi" w:cstheme="majorBidi"/>
        </w:rPr>
        <w:t xml:space="preserve">The main disadvantage of this approach is the high costs of the device and the fact that only a professional can set it up properly. </w:t>
      </w:r>
      <w:r w:rsidR="000B6116">
        <w:rPr>
          <w:rFonts w:asciiTheme="majorBidi" w:hAnsiTheme="majorBidi" w:cstheme="majorBidi"/>
        </w:rPr>
        <w:t xml:space="preserve">Heart rate, however, can be measured easily by an affordable smart watch. </w:t>
      </w:r>
      <w:commentRangeStart w:id="28"/>
      <w:r w:rsidR="000B6116" w:rsidRPr="000B6116">
        <w:rPr>
          <w:rFonts w:asciiTheme="majorBidi" w:hAnsiTheme="majorBidi" w:cstheme="majorBidi"/>
          <w:i/>
          <w:iCs/>
        </w:rPr>
        <w:t>Heart rate variability</w:t>
      </w:r>
      <w:r w:rsidR="000B6116">
        <w:rPr>
          <w:rFonts w:asciiTheme="majorBidi" w:hAnsiTheme="majorBidi" w:cstheme="majorBidi"/>
          <w:i/>
          <w:iCs/>
        </w:rPr>
        <w:t xml:space="preserve"> </w:t>
      </w:r>
      <w:r w:rsidR="000B6116">
        <w:rPr>
          <w:rFonts w:asciiTheme="majorBidi" w:hAnsiTheme="majorBidi" w:cstheme="majorBidi"/>
        </w:rPr>
        <w:t>(HRV)</w:t>
      </w:r>
      <w:r w:rsidR="000B6116" w:rsidRPr="000B6116">
        <w:rPr>
          <w:rFonts w:asciiTheme="majorBidi" w:hAnsiTheme="majorBidi" w:cstheme="majorBidi"/>
        </w:rPr>
        <w:t xml:space="preserve"> </w:t>
      </w:r>
      <w:r w:rsidR="000B6116">
        <w:rPr>
          <w:rFonts w:asciiTheme="majorBidi" w:hAnsiTheme="majorBidi" w:cstheme="majorBidi"/>
        </w:rPr>
        <w:t xml:space="preserve">is a set of statistical measures of the heart rate that can tell us a lot about the physiological condition of the heart itself. We believe that HRV is </w:t>
      </w:r>
      <w:r w:rsidR="00F9510C">
        <w:rPr>
          <w:rFonts w:asciiTheme="majorBidi" w:hAnsiTheme="majorBidi" w:cstheme="majorBidi"/>
        </w:rPr>
        <w:t xml:space="preserve">also </w:t>
      </w:r>
      <w:r w:rsidR="000B6116">
        <w:rPr>
          <w:rFonts w:asciiTheme="majorBidi" w:hAnsiTheme="majorBidi" w:cstheme="majorBidi"/>
        </w:rPr>
        <w:t xml:space="preserve">specific </w:t>
      </w:r>
      <w:r w:rsidR="00F9510C">
        <w:rPr>
          <w:rFonts w:asciiTheme="majorBidi" w:hAnsiTheme="majorBidi" w:cstheme="majorBidi"/>
        </w:rPr>
        <w:t>to</w:t>
      </w:r>
      <w:r w:rsidR="000B6116">
        <w:rPr>
          <w:rFonts w:asciiTheme="majorBidi" w:hAnsiTheme="majorBidi" w:cstheme="majorBidi"/>
        </w:rPr>
        <w:t xml:space="preserve"> every individual and it can be used as a biometric</w:t>
      </w:r>
      <w:commentRangeEnd w:id="28"/>
      <w:r w:rsidR="003B6AC4">
        <w:rPr>
          <w:rStyle w:val="CommentReference"/>
        </w:rPr>
        <w:commentReference w:id="28"/>
      </w:r>
      <w:r w:rsidR="000B6116">
        <w:rPr>
          <w:rFonts w:asciiTheme="majorBidi" w:hAnsiTheme="majorBidi" w:cstheme="majorBidi"/>
        </w:rPr>
        <w:t>. The relationship between HRV and every individual is still unknown and artificial intelligence</w:t>
      </w:r>
      <w:r w:rsidR="00625188">
        <w:rPr>
          <w:rFonts w:asciiTheme="majorBidi" w:hAnsiTheme="majorBidi" w:cstheme="majorBidi"/>
        </w:rPr>
        <w:t xml:space="preserve"> can come in handy as in many other fields in recent </w:t>
      </w:r>
      <w:commentRangeStart w:id="29"/>
      <w:r w:rsidR="00625188">
        <w:rPr>
          <w:rFonts w:asciiTheme="majorBidi" w:hAnsiTheme="majorBidi" w:cstheme="majorBidi"/>
        </w:rPr>
        <w:t>years</w:t>
      </w:r>
      <w:commentRangeEnd w:id="29"/>
      <w:r w:rsidR="003B6AC4">
        <w:rPr>
          <w:rStyle w:val="CommentReference"/>
        </w:rPr>
        <w:commentReference w:id="29"/>
      </w:r>
      <w:r w:rsidR="00625188">
        <w:rPr>
          <w:rFonts w:asciiTheme="majorBidi" w:hAnsiTheme="majorBidi" w:cstheme="majorBidi"/>
        </w:rPr>
        <w:t>.</w:t>
      </w:r>
      <w:r w:rsidR="000B6116">
        <w:rPr>
          <w:rFonts w:asciiTheme="majorBidi" w:hAnsiTheme="majorBidi" w:cstheme="majorBidi"/>
        </w:rPr>
        <w:t xml:space="preserve">  </w:t>
      </w:r>
    </w:p>
    <w:sectPr w:rsidR="00984C07" w:rsidRPr="000B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zipora Rakedzon" w:date="2020-10-26T11:37:00Z" w:initials="TR">
    <w:p w14:paraId="45F82A20" w14:textId="77777777" w:rsidR="003B6AC4" w:rsidRDefault="003B6AC4" w:rsidP="003B6AC4">
      <w:r>
        <w:rPr>
          <w:rStyle w:val="CommentReference"/>
        </w:rPr>
        <w:annotationRef/>
      </w:r>
      <w:bookmarkStart w:id="1" w:name="_Hlk528239470"/>
      <w:bookmarkStart w:id="2" w:name="_Hlk35516764"/>
      <w:r>
        <w:t>Ok, but it is still missing a title</w:t>
      </w:r>
      <w:bookmarkEnd w:id="1"/>
      <w:bookmarkEnd w:id="2"/>
    </w:p>
    <w:p w14:paraId="1EA84B38" w14:textId="5C74E058" w:rsidR="003B6AC4" w:rsidRDefault="003B6AC4">
      <w:pPr>
        <w:pStyle w:val="CommentText"/>
      </w:pPr>
    </w:p>
  </w:comment>
  <w:comment w:id="5" w:author="Tzipora Rakedzon" w:date="2020-10-26T11:37:00Z" w:initials="TR">
    <w:p w14:paraId="2ACF9450" w14:textId="1FF1D3D6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Parallel list </w:t>
      </w:r>
    </w:p>
  </w:comment>
  <w:comment w:id="7" w:author="Tzipora Rakedzon" w:date="2020-10-26T11:39:00Z" w:initials="TR">
    <w:p w14:paraId="72486322" w14:textId="39E037CC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Wordy </w:t>
      </w:r>
    </w:p>
  </w:comment>
  <w:comment w:id="8" w:author="Tzipora Rakedzon" w:date="2020-10-26T11:39:00Z" w:initials="TR">
    <w:p w14:paraId="69C95410" w14:textId="3EB42353" w:rsidR="003B6AC4" w:rsidRDefault="003B6AC4">
      <w:pPr>
        <w:pStyle w:val="CommentText"/>
      </w:pPr>
      <w:r>
        <w:rPr>
          <w:rStyle w:val="CommentReference"/>
        </w:rPr>
        <w:annotationRef/>
      </w:r>
      <w:r>
        <w:t>Wordy</w:t>
      </w:r>
    </w:p>
  </w:comment>
  <w:comment w:id="9" w:author="Tzipora Rakedzon" w:date="2020-10-26T11:39:00Z" w:initials="TR">
    <w:p w14:paraId="1FBBFEF8" w14:textId="581BDB10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Try to avoid passive with this audience  </w:t>
      </w:r>
    </w:p>
  </w:comment>
  <w:comment w:id="10" w:author="Tzipora Rakedzon" w:date="2020-10-26T11:40:00Z" w:initials="TR">
    <w:p w14:paraId="3FAFC835" w14:textId="7158DC4D" w:rsidR="003B6AC4" w:rsidRDefault="003B6AC4">
      <w:pPr>
        <w:pStyle w:val="CommentText"/>
      </w:pPr>
      <w:r>
        <w:rPr>
          <w:rStyle w:val="CommentReference"/>
        </w:rPr>
        <w:annotationRef/>
      </w:r>
      <w:r>
        <w:t>Wordy</w:t>
      </w:r>
    </w:p>
  </w:comment>
  <w:comment w:id="12" w:author="Tzipora Rakedzon" w:date="2020-10-26T11:38:00Z" w:initials="TR">
    <w:p w14:paraId="2E0715F0" w14:textId="10C1B4F9" w:rsidR="003B6AC4" w:rsidRDefault="003B6AC4" w:rsidP="003B6AC4">
      <w:r>
        <w:rPr>
          <w:rStyle w:val="CommentReference"/>
        </w:rPr>
        <w:annotationRef/>
      </w:r>
      <w:r>
        <w:t>Very interesting!! T</w:t>
      </w:r>
      <w:r>
        <w:t xml:space="preserve">he level of language and ideas are very appropriate for this audience – good job! </w:t>
      </w:r>
    </w:p>
    <w:p w14:paraId="1B588AB7" w14:textId="60E15C5F" w:rsidR="003B6AC4" w:rsidRDefault="003B6AC4">
      <w:pPr>
        <w:pStyle w:val="CommentText"/>
      </w:pPr>
    </w:p>
  </w:comment>
  <w:comment w:id="11" w:author="Tzipora Rakedzon" w:date="2020-10-26T11:40:00Z" w:initials="TR">
    <w:p w14:paraId="18231649" w14:textId="77777777" w:rsidR="003B6AC4" w:rsidRDefault="003B6AC4" w:rsidP="003B6A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Try to avoid passive with this audience  </w:t>
      </w:r>
    </w:p>
    <w:p w14:paraId="53B33937" w14:textId="151AAFA3" w:rsidR="003B6AC4" w:rsidRDefault="003B6AC4">
      <w:pPr>
        <w:pStyle w:val="CommentText"/>
      </w:pPr>
    </w:p>
  </w:comment>
  <w:comment w:id="13" w:author="Tzipora Rakedzon" w:date="2020-10-26T11:37:00Z" w:initials="TR">
    <w:p w14:paraId="5011F64D" w14:textId="77777777" w:rsidR="003B6AC4" w:rsidRDefault="003B6AC4" w:rsidP="003B6AC4">
      <w:r>
        <w:rPr>
          <w:rStyle w:val="CommentReference"/>
        </w:rPr>
        <w:annotationRef/>
      </w:r>
      <w:r>
        <w:t>Ok, but it is still missing a title</w:t>
      </w:r>
    </w:p>
    <w:p w14:paraId="7B80CE0F" w14:textId="5C22D7B1" w:rsidR="003B6AC4" w:rsidRDefault="003B6AC4">
      <w:pPr>
        <w:pStyle w:val="CommentText"/>
      </w:pPr>
    </w:p>
  </w:comment>
  <w:comment w:id="14" w:author="Tzipora Rakedzon" w:date="2020-10-26T11:41:00Z" w:initials="TR">
    <w:p w14:paraId="717E08AD" w14:textId="5E3476EF" w:rsidR="003B6AC4" w:rsidRDefault="003B6AC4">
      <w:pPr>
        <w:pStyle w:val="CommentText"/>
      </w:pPr>
      <w:r>
        <w:rPr>
          <w:rStyle w:val="CommentReference"/>
        </w:rPr>
        <w:annotationRef/>
      </w:r>
      <w:r>
        <w:t>Parallel list</w:t>
      </w:r>
    </w:p>
  </w:comment>
  <w:comment w:id="20" w:author="Tzipora Rakedzon" w:date="2020-10-26T11:41:00Z" w:initials="TR">
    <w:p w14:paraId="42A4019A" w14:textId="09AA9E0D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Try to avoid </w:t>
      </w:r>
    </w:p>
  </w:comment>
  <w:comment w:id="22" w:author="Tzipora Rakedzon" w:date="2020-10-26T11:41:00Z" w:initials="TR">
    <w:p w14:paraId="1DC3A8E3" w14:textId="613443CA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Non-count </w:t>
      </w:r>
    </w:p>
  </w:comment>
  <w:comment w:id="23" w:author="Tzipora Rakedzon" w:date="2020-10-26T11:45:00Z" w:initials="TR">
    <w:p w14:paraId="2D1974A6" w14:textId="4BB1AEC2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Commas before/after </w:t>
      </w:r>
    </w:p>
  </w:comment>
  <w:comment w:id="24" w:author="Tzipora Rakedzon" w:date="2020-10-26T11:46:00Z" w:initials="TR">
    <w:p w14:paraId="5F64B5D3" w14:textId="20DE2E1F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Wordy </w:t>
      </w:r>
    </w:p>
  </w:comment>
  <w:comment w:id="25" w:author="Tzipora Rakedzon" w:date="2020-10-26T11:45:00Z" w:initials="TR">
    <w:p w14:paraId="7A8A3053" w14:textId="2A0A1217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Wordy/redundant </w:t>
      </w:r>
    </w:p>
  </w:comment>
  <w:comment w:id="26" w:author="Tzipora Rakedzon" w:date="2020-10-26T11:46:00Z" w:initials="TR">
    <w:p w14:paraId="531F1211" w14:textId="476CD205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Flow </w:t>
      </w:r>
    </w:p>
  </w:comment>
  <w:comment w:id="27" w:author="Tzipora Rakedzon" w:date="2020-10-26T11:46:00Z" w:initials="TR">
    <w:p w14:paraId="069C176F" w14:textId="1589661D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Wordy </w:t>
      </w:r>
    </w:p>
  </w:comment>
  <w:comment w:id="28" w:author="Tzipora Rakedzon" w:date="2020-10-26T11:46:00Z" w:initials="TR">
    <w:p w14:paraId="34C1DCFD" w14:textId="737DD543" w:rsidR="003B6AC4" w:rsidRDefault="003B6AC4">
      <w:pPr>
        <w:pStyle w:val="CommentText"/>
      </w:pPr>
      <w:r>
        <w:rPr>
          <w:rStyle w:val="CommentReference"/>
        </w:rPr>
        <w:annotationRef/>
      </w:r>
      <w:r>
        <w:t xml:space="preserve">I would flip the order of the two </w:t>
      </w:r>
      <w:proofErr w:type="spellStart"/>
      <w:r>
        <w:t>sentene</w:t>
      </w:r>
      <w:proofErr w:type="spellEnd"/>
      <w:r>
        <w:t xml:space="preserve"> for flow </w:t>
      </w:r>
    </w:p>
  </w:comment>
  <w:comment w:id="29" w:author="Tzipora Rakedzon" w:date="2020-10-26T11:48:00Z" w:initials="TR">
    <w:p w14:paraId="5A4F0498" w14:textId="7AD49983" w:rsidR="003B6AC4" w:rsidRDefault="003B6AC4">
      <w:pPr>
        <w:pStyle w:val="CommentText"/>
      </w:pPr>
      <w:r>
        <w:rPr>
          <w:rStyle w:val="CommentReference"/>
        </w:rPr>
        <w:annotationRef/>
      </w:r>
      <w:r w:rsidR="00355290">
        <w:t>Very interesting - as I said above – 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4B38" w15:done="0"/>
  <w15:commentEx w15:paraId="2ACF9450" w15:done="0"/>
  <w15:commentEx w15:paraId="72486322" w15:done="0"/>
  <w15:commentEx w15:paraId="69C95410" w15:done="0"/>
  <w15:commentEx w15:paraId="1FBBFEF8" w15:done="0"/>
  <w15:commentEx w15:paraId="3FAFC835" w15:done="0"/>
  <w15:commentEx w15:paraId="1B588AB7" w15:done="0"/>
  <w15:commentEx w15:paraId="53B33937" w15:done="0"/>
  <w15:commentEx w15:paraId="7B80CE0F" w15:done="0"/>
  <w15:commentEx w15:paraId="717E08AD" w15:done="0"/>
  <w15:commentEx w15:paraId="42A4019A" w15:done="0"/>
  <w15:commentEx w15:paraId="1DC3A8E3" w15:done="0"/>
  <w15:commentEx w15:paraId="2D1974A6" w15:done="0"/>
  <w15:commentEx w15:paraId="5F64B5D3" w15:done="0"/>
  <w15:commentEx w15:paraId="7A8A3053" w15:done="0"/>
  <w15:commentEx w15:paraId="531F1211" w15:done="0"/>
  <w15:commentEx w15:paraId="069C176F" w15:done="0"/>
  <w15:commentEx w15:paraId="34C1DCFD" w15:done="0"/>
  <w15:commentEx w15:paraId="5A4F04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3377" w16cex:dateUtc="2020-10-26T09:37:00Z"/>
  <w16cex:commentExtensible w16cex:durableId="2341338E" w16cex:dateUtc="2020-10-26T09:37:00Z"/>
  <w16cex:commentExtensible w16cex:durableId="234133F1" w16cex:dateUtc="2020-10-26T09:39:00Z"/>
  <w16cex:commentExtensible w16cex:durableId="234133F8" w16cex:dateUtc="2020-10-26T09:39:00Z"/>
  <w16cex:commentExtensible w16cex:durableId="2341340B" w16cex:dateUtc="2020-10-26T09:39:00Z"/>
  <w16cex:commentExtensible w16cex:durableId="23413424" w16cex:dateUtc="2020-10-26T09:40:00Z"/>
  <w16cex:commentExtensible w16cex:durableId="234133CC" w16cex:dateUtc="2020-10-26T09:38:00Z"/>
  <w16cex:commentExtensible w16cex:durableId="23413439" w16cex:dateUtc="2020-10-26T09:40:00Z"/>
  <w16cex:commentExtensible w16cex:durableId="2341337A" w16cex:dateUtc="2020-10-26T09:37:00Z"/>
  <w16cex:commentExtensible w16cex:durableId="2341345C" w16cex:dateUtc="2020-10-26T09:41:00Z"/>
  <w16cex:commentExtensible w16cex:durableId="23413457" w16cex:dateUtc="2020-10-26T09:41:00Z"/>
  <w16cex:commentExtensible w16cex:durableId="23413465" w16cex:dateUtc="2020-10-26T09:41:00Z"/>
  <w16cex:commentExtensible w16cex:durableId="23413552" w16cex:dateUtc="2020-10-26T09:45:00Z"/>
  <w16cex:commentExtensible w16cex:durableId="2341357A" w16cex:dateUtc="2020-10-26T09:46:00Z"/>
  <w16cex:commentExtensible w16cex:durableId="23413563" w16cex:dateUtc="2020-10-26T09:45:00Z"/>
  <w16cex:commentExtensible w16cex:durableId="23413592" w16cex:dateUtc="2020-10-26T09:46:00Z"/>
  <w16cex:commentExtensible w16cex:durableId="2341358C" w16cex:dateUtc="2020-10-26T09:46:00Z"/>
  <w16cex:commentExtensible w16cex:durableId="234135A5" w16cex:dateUtc="2020-10-26T09:46:00Z"/>
  <w16cex:commentExtensible w16cex:durableId="2341361D" w16cex:dateUtc="2020-10-26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4B38" w16cid:durableId="23413377"/>
  <w16cid:commentId w16cid:paraId="2ACF9450" w16cid:durableId="2341338E"/>
  <w16cid:commentId w16cid:paraId="72486322" w16cid:durableId="234133F1"/>
  <w16cid:commentId w16cid:paraId="69C95410" w16cid:durableId="234133F8"/>
  <w16cid:commentId w16cid:paraId="1FBBFEF8" w16cid:durableId="2341340B"/>
  <w16cid:commentId w16cid:paraId="3FAFC835" w16cid:durableId="23413424"/>
  <w16cid:commentId w16cid:paraId="1B588AB7" w16cid:durableId="234133CC"/>
  <w16cid:commentId w16cid:paraId="53B33937" w16cid:durableId="23413439"/>
  <w16cid:commentId w16cid:paraId="7B80CE0F" w16cid:durableId="2341337A"/>
  <w16cid:commentId w16cid:paraId="717E08AD" w16cid:durableId="2341345C"/>
  <w16cid:commentId w16cid:paraId="42A4019A" w16cid:durableId="23413457"/>
  <w16cid:commentId w16cid:paraId="1DC3A8E3" w16cid:durableId="23413465"/>
  <w16cid:commentId w16cid:paraId="2D1974A6" w16cid:durableId="23413552"/>
  <w16cid:commentId w16cid:paraId="5F64B5D3" w16cid:durableId="2341357A"/>
  <w16cid:commentId w16cid:paraId="7A8A3053" w16cid:durableId="23413563"/>
  <w16cid:commentId w16cid:paraId="531F1211" w16cid:durableId="23413592"/>
  <w16cid:commentId w16cid:paraId="069C176F" w16cid:durableId="2341358C"/>
  <w16cid:commentId w16cid:paraId="34C1DCFD" w16cid:durableId="234135A5"/>
  <w16cid:commentId w16cid:paraId="5A4F0498" w16cid:durableId="234136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zipora Rakedzon">
    <w15:presenceInfo w15:providerId="Windows Live" w15:userId="bfa9a6d52b5632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787"/>
    <w:rsid w:val="00075AC4"/>
    <w:rsid w:val="000B6116"/>
    <w:rsid w:val="00157144"/>
    <w:rsid w:val="00222CDA"/>
    <w:rsid w:val="00254787"/>
    <w:rsid w:val="00311E9F"/>
    <w:rsid w:val="00355290"/>
    <w:rsid w:val="003B6AC4"/>
    <w:rsid w:val="00524015"/>
    <w:rsid w:val="00547B0D"/>
    <w:rsid w:val="00624B17"/>
    <w:rsid w:val="00625188"/>
    <w:rsid w:val="006F01DD"/>
    <w:rsid w:val="0072098B"/>
    <w:rsid w:val="00795663"/>
    <w:rsid w:val="008224D1"/>
    <w:rsid w:val="00843312"/>
    <w:rsid w:val="00984C07"/>
    <w:rsid w:val="00B83772"/>
    <w:rsid w:val="00CC7280"/>
    <w:rsid w:val="00D91696"/>
    <w:rsid w:val="00DE548A"/>
    <w:rsid w:val="00DE73E5"/>
    <w:rsid w:val="00F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CC1B"/>
  <w15:chartTrackingRefBased/>
  <w15:docId w15:val="{B1A4F89C-1CA6-4418-ACF2-0D4875D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6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A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Davoodi</dc:creator>
  <cp:keywords/>
  <dc:description/>
  <cp:lastModifiedBy>Tzipora Rakedzon</cp:lastModifiedBy>
  <cp:revision>16</cp:revision>
  <dcterms:created xsi:type="dcterms:W3CDTF">2020-10-21T05:49:00Z</dcterms:created>
  <dcterms:modified xsi:type="dcterms:W3CDTF">2020-10-26T09:49:00Z</dcterms:modified>
</cp:coreProperties>
</file>